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2995E" w14:textId="35C2FE75" w:rsidR="0014502A" w:rsidRPr="00C46087" w:rsidRDefault="00611B31" w:rsidP="003F493B">
      <w:pPr>
        <w:spacing w:line="240" w:lineRule="auto"/>
        <w:jc w:val="center"/>
        <w:rPr>
          <w:rFonts w:ascii="Times New Roman" w:hAnsi="Times New Roman" w:cs="Times New Roman"/>
          <w:b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 xml:space="preserve">Autoestima, Forças Pessoais e Bem-estar subjetivo:  O que </w:t>
      </w:r>
      <w:r w:rsidR="007D7361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o sexo, idade e tipo de curso tê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m a ver com isso?</w:t>
      </w:r>
    </w:p>
    <w:p w14:paraId="3E427361" w14:textId="77777777" w:rsidR="003F493B" w:rsidRDefault="003F493B" w:rsidP="003F493B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F493B">
        <w:rPr>
          <w:rFonts w:ascii="Times New Roman" w:hAnsi="Times New Roman" w:cs="Times New Roman"/>
          <w:bCs/>
          <w:sz w:val="24"/>
          <w:szCs w:val="24"/>
        </w:rPr>
        <w:t>Aluna: Ana Paula Ozório Cavallaro</w:t>
      </w:r>
    </w:p>
    <w:p w14:paraId="59DDE64E" w14:textId="1A480231" w:rsidR="00625BFE" w:rsidRDefault="00867F32" w:rsidP="00625B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0EB0">
        <w:rPr>
          <w:rFonts w:ascii="Times New Roman" w:hAnsi="Times New Roman" w:cs="Times New Roman"/>
          <w:sz w:val="24"/>
          <w:szCs w:val="24"/>
        </w:rPr>
        <w:t xml:space="preserve">O movimento científico da Psicologia Positiva buscou sistematizar o estudo de construtos positivos </w:t>
      </w:r>
      <w:r w:rsidR="00933B8F" w:rsidRPr="002C0EB0">
        <w:rPr>
          <w:rFonts w:ascii="Times New Roman" w:hAnsi="Times New Roman" w:cs="Times New Roman"/>
          <w:sz w:val="24"/>
          <w:szCs w:val="24"/>
        </w:rPr>
        <w:t xml:space="preserve">(Rashid &amp; Niemiec, 2020) </w:t>
      </w:r>
      <w:r w:rsidRPr="002C0EB0">
        <w:rPr>
          <w:rFonts w:ascii="Times New Roman" w:hAnsi="Times New Roman" w:cs="Times New Roman"/>
          <w:sz w:val="24"/>
          <w:szCs w:val="24"/>
        </w:rPr>
        <w:t xml:space="preserve">e o contexto educacional é bastante utilizado devido seu caráter </w:t>
      </w:r>
      <w:r w:rsidR="003F493B">
        <w:rPr>
          <w:rFonts w:ascii="Times New Roman" w:hAnsi="Times New Roman" w:cs="Times New Roman"/>
          <w:sz w:val="24"/>
          <w:szCs w:val="24"/>
        </w:rPr>
        <w:t>facilitador de</w:t>
      </w:r>
      <w:r w:rsidRPr="002C0EB0">
        <w:rPr>
          <w:rFonts w:ascii="Times New Roman" w:hAnsi="Times New Roman" w:cs="Times New Roman"/>
          <w:sz w:val="24"/>
          <w:szCs w:val="24"/>
        </w:rPr>
        <w:t xml:space="preserve"> </w:t>
      </w:r>
      <w:r w:rsidR="003F493B">
        <w:rPr>
          <w:rFonts w:ascii="Times New Roman" w:hAnsi="Times New Roman" w:cs="Times New Roman"/>
          <w:sz w:val="24"/>
          <w:szCs w:val="24"/>
        </w:rPr>
        <w:t xml:space="preserve">investigações </w:t>
      </w:r>
      <w:r w:rsidRPr="002C0EB0">
        <w:rPr>
          <w:rFonts w:ascii="Times New Roman" w:hAnsi="Times New Roman" w:cs="Times New Roman"/>
          <w:sz w:val="24"/>
          <w:szCs w:val="24"/>
        </w:rPr>
        <w:t>e o acesso as populações de interesse (</w:t>
      </w:r>
      <w:r w:rsidR="00933B8F" w:rsidRPr="002C0EB0">
        <w:rPr>
          <w:rFonts w:ascii="Times New Roman" w:hAnsi="Times New Roman" w:cs="Times New Roman"/>
          <w:sz w:val="24"/>
          <w:szCs w:val="24"/>
        </w:rPr>
        <w:t>Gill et al., 2021)</w:t>
      </w:r>
      <w:r w:rsidRPr="002C0EB0">
        <w:rPr>
          <w:rFonts w:ascii="Times New Roman" w:hAnsi="Times New Roman" w:cs="Times New Roman"/>
          <w:sz w:val="24"/>
          <w:szCs w:val="24"/>
        </w:rPr>
        <w:t xml:space="preserve">. A literatura mostra </w:t>
      </w:r>
      <w:r w:rsidR="00933B8F" w:rsidRPr="002C0EB0">
        <w:rPr>
          <w:rFonts w:ascii="Times New Roman" w:hAnsi="Times New Roman" w:cs="Times New Roman"/>
          <w:sz w:val="24"/>
          <w:szCs w:val="24"/>
        </w:rPr>
        <w:t>que</w:t>
      </w:r>
      <w:r w:rsidRPr="002C0EB0">
        <w:rPr>
          <w:rFonts w:ascii="Times New Roman" w:hAnsi="Times New Roman" w:cs="Times New Roman"/>
          <w:sz w:val="24"/>
          <w:szCs w:val="24"/>
        </w:rPr>
        <w:t xml:space="preserve"> construtos </w:t>
      </w:r>
      <w:r w:rsidR="00933B8F" w:rsidRPr="002C0EB0">
        <w:rPr>
          <w:rFonts w:ascii="Times New Roman" w:hAnsi="Times New Roman" w:cs="Times New Roman"/>
          <w:sz w:val="24"/>
          <w:szCs w:val="24"/>
        </w:rPr>
        <w:t xml:space="preserve">como </w:t>
      </w:r>
      <w:r w:rsidRPr="002C0EB0">
        <w:rPr>
          <w:rFonts w:ascii="Times New Roman" w:hAnsi="Times New Roman" w:cs="Times New Roman"/>
          <w:sz w:val="24"/>
          <w:szCs w:val="24"/>
        </w:rPr>
        <w:t xml:space="preserve">forças pessoais, autoestima e os componentes do bem-estar subjetivo (satisfação com a vida e afetos positivos e negativos) podem </w:t>
      </w:r>
      <w:r w:rsidR="00933B8F" w:rsidRPr="002C0EB0">
        <w:rPr>
          <w:rFonts w:ascii="Times New Roman" w:hAnsi="Times New Roman" w:cs="Times New Roman"/>
          <w:sz w:val="24"/>
          <w:szCs w:val="24"/>
        </w:rPr>
        <w:t>contribuir positivamente para o período da adolescência (</w:t>
      </w:r>
      <w:r w:rsidR="002C0EB0" w:rsidRPr="002C0EB0">
        <w:rPr>
          <w:rFonts w:ascii="Times New Roman" w:hAnsi="Times New Roman" w:cs="Times New Roman"/>
          <w:sz w:val="24"/>
          <w:szCs w:val="24"/>
        </w:rPr>
        <w:t>Bahara, 2019; Hutz &amp;</w:t>
      </w:r>
      <w:r w:rsidR="002C0EB0">
        <w:rPr>
          <w:rFonts w:ascii="Times New Roman" w:hAnsi="Times New Roman" w:cs="Times New Roman"/>
          <w:sz w:val="24"/>
          <w:szCs w:val="24"/>
        </w:rPr>
        <w:t xml:space="preserve"> Zanon 2011</w:t>
      </w:r>
      <w:r w:rsidR="002C0EB0" w:rsidRPr="002C0EB0">
        <w:rPr>
          <w:rFonts w:ascii="Times New Roman" w:hAnsi="Times New Roman" w:cs="Times New Roman"/>
          <w:sz w:val="24"/>
          <w:szCs w:val="24"/>
        </w:rPr>
        <w:t xml:space="preserve">; </w:t>
      </w:r>
      <w:r w:rsidR="002C0EB0" w:rsidRPr="002C0EB0">
        <w:rPr>
          <w:rFonts w:ascii="Times New Roman" w:hAnsi="Times New Roman" w:cs="Times New Roman"/>
          <w:bCs/>
          <w:sz w:val="24"/>
          <w:szCs w:val="24"/>
        </w:rPr>
        <w:t>Silva &amp; Dell'Aglio, 2018;</w:t>
      </w:r>
      <w:r w:rsidR="002C0EB0" w:rsidRPr="002C0EB0">
        <w:rPr>
          <w:rFonts w:ascii="Times New Roman" w:hAnsi="Times New Roman" w:cs="Times New Roman"/>
          <w:sz w:val="24"/>
          <w:szCs w:val="24"/>
        </w:rPr>
        <w:t xml:space="preserve"> Ruch et al., 2020</w:t>
      </w:r>
      <w:r w:rsidR="002C0EB0" w:rsidRPr="002C0EB0">
        <w:rPr>
          <w:rFonts w:ascii="Times New Roman" w:eastAsia="Calibri" w:hAnsi="Times New Roman" w:cs="Times New Roman"/>
          <w:bCs/>
          <w:sz w:val="24"/>
          <w:szCs w:val="24"/>
        </w:rPr>
        <w:t xml:space="preserve">), </w:t>
      </w:r>
      <w:r w:rsidR="00933B8F" w:rsidRPr="002C0EB0">
        <w:rPr>
          <w:rFonts w:ascii="Times New Roman" w:hAnsi="Times New Roman" w:cs="Times New Roman"/>
          <w:sz w:val="24"/>
          <w:szCs w:val="24"/>
        </w:rPr>
        <w:t>que é</w:t>
      </w:r>
      <w:r w:rsidR="007F6485" w:rsidRPr="002C0EB0">
        <w:rPr>
          <w:rFonts w:ascii="Times New Roman" w:hAnsi="Times New Roman" w:cs="Times New Roman"/>
          <w:sz w:val="24"/>
          <w:szCs w:val="24"/>
        </w:rPr>
        <w:t xml:space="preserve"> marcado por grandes transformações físicas, emocionais, cognitivas e sociais</w:t>
      </w:r>
      <w:r w:rsidR="002346C7">
        <w:rPr>
          <w:rFonts w:ascii="Times New Roman" w:hAnsi="Times New Roman" w:cs="Times New Roman"/>
          <w:sz w:val="24"/>
          <w:szCs w:val="24"/>
        </w:rPr>
        <w:t xml:space="preserve"> </w:t>
      </w:r>
      <w:r w:rsidR="00625BFE">
        <w:rPr>
          <w:rFonts w:ascii="Times New Roman" w:eastAsia="Times New Roman" w:hAnsi="Times New Roman"/>
          <w:sz w:val="24"/>
          <w:szCs w:val="24"/>
          <w:lang w:val="pt-PT"/>
        </w:rPr>
        <w:t>(</w:t>
      </w:r>
      <w:r w:rsidR="00625BFE" w:rsidRPr="002C0EB0">
        <w:rPr>
          <w:rFonts w:ascii="Times New Roman" w:hAnsi="Times New Roman" w:cs="Times New Roman"/>
          <w:bCs/>
          <w:sz w:val="24"/>
          <w:szCs w:val="24"/>
        </w:rPr>
        <w:t>Silva &amp; Dell'Aglio, 2018</w:t>
      </w:r>
      <w:r w:rsidR="00625BFE">
        <w:rPr>
          <w:rFonts w:ascii="Times New Roman" w:eastAsia="Times New Roman" w:hAnsi="Times New Roman"/>
          <w:sz w:val="24"/>
          <w:szCs w:val="24"/>
          <w:lang w:val="pt-PT"/>
        </w:rPr>
        <w:t>)</w:t>
      </w:r>
      <w:r w:rsidR="00933B8F" w:rsidRPr="002C0EB0">
        <w:rPr>
          <w:rFonts w:ascii="Times New Roman" w:hAnsi="Times New Roman" w:cs="Times New Roman"/>
          <w:sz w:val="24"/>
          <w:szCs w:val="24"/>
        </w:rPr>
        <w:t xml:space="preserve">. </w:t>
      </w:r>
      <w:r w:rsidR="007F6485" w:rsidRPr="002C0EB0">
        <w:rPr>
          <w:rFonts w:ascii="Times New Roman" w:hAnsi="Times New Roman" w:cs="Times New Roman"/>
          <w:sz w:val="24"/>
          <w:szCs w:val="24"/>
        </w:rPr>
        <w:t xml:space="preserve"> </w:t>
      </w:r>
      <w:r w:rsidR="002C0EB0">
        <w:rPr>
          <w:rFonts w:ascii="Times New Roman" w:hAnsi="Times New Roman" w:cs="Times New Roman"/>
          <w:sz w:val="24"/>
          <w:szCs w:val="24"/>
        </w:rPr>
        <w:t xml:space="preserve">A partir desta </w:t>
      </w:r>
      <w:r w:rsidR="003F493B">
        <w:rPr>
          <w:rFonts w:ascii="Times New Roman" w:hAnsi="Times New Roman" w:cs="Times New Roman"/>
          <w:sz w:val="24"/>
          <w:szCs w:val="24"/>
        </w:rPr>
        <w:t xml:space="preserve">perspectiva </w:t>
      </w:r>
      <w:r w:rsidR="003F493B" w:rsidRPr="002C0EB0">
        <w:rPr>
          <w:rFonts w:ascii="Times New Roman" w:hAnsi="Times New Roman" w:cs="Times New Roman"/>
          <w:sz w:val="24"/>
          <w:szCs w:val="24"/>
        </w:rPr>
        <w:t>faz</w:t>
      </w:r>
      <w:r w:rsidR="007F6485" w:rsidRPr="002C0EB0">
        <w:rPr>
          <w:rFonts w:ascii="Times New Roman" w:hAnsi="Times New Roman" w:cs="Times New Roman"/>
          <w:sz w:val="24"/>
          <w:szCs w:val="24"/>
        </w:rPr>
        <w:t>-se necessário um olhar atento para esta população</w:t>
      </w:r>
      <w:r w:rsidR="002C0EB0">
        <w:rPr>
          <w:rFonts w:ascii="Times New Roman" w:hAnsi="Times New Roman" w:cs="Times New Roman"/>
          <w:sz w:val="24"/>
          <w:szCs w:val="24"/>
        </w:rPr>
        <w:t xml:space="preserve">, considerando as particularidades </w:t>
      </w:r>
      <w:r w:rsidR="003F493B">
        <w:rPr>
          <w:rFonts w:ascii="Times New Roman" w:hAnsi="Times New Roman" w:cs="Times New Roman"/>
          <w:sz w:val="24"/>
          <w:szCs w:val="24"/>
        </w:rPr>
        <w:t>e contextos em que estes jovens estão inseridos.</w:t>
      </w:r>
    </w:p>
    <w:p w14:paraId="5788D5C2" w14:textId="2ABA16FD" w:rsidR="00C33233" w:rsidRPr="008E7B3E" w:rsidRDefault="00C33233" w:rsidP="00625BFE">
      <w:pPr>
        <w:spacing w:after="0" w:line="240" w:lineRule="auto"/>
        <w:ind w:firstLine="709"/>
        <w:jc w:val="both"/>
        <w:rPr>
          <w:ins w:id="0" w:author="ANAPAULA" w:date="2022-09-05T09:57:00Z"/>
          <w:rFonts w:ascii="Times New Roman" w:hAnsi="Times New Roman" w:cs="Times New Roman"/>
          <w:sz w:val="24"/>
          <w:szCs w:val="24"/>
        </w:rPr>
      </w:pPr>
      <w:r w:rsidRPr="00C33233">
        <w:rPr>
          <w:rFonts w:ascii="Times New Roman" w:hAnsi="Times New Roman" w:cs="Times New Roman"/>
          <w:sz w:val="24"/>
          <w:szCs w:val="24"/>
        </w:rPr>
        <w:t xml:space="preserve">Deste modo, considera-se a urgência social de promover políticas públicas que viabilizem intervenções mais adequadas e eficazes no fomento do bem-estar dos adolescentes, e para isso destaca-se a necessidade de considerar o </w:t>
      </w:r>
      <w:r w:rsidRPr="000603B5">
        <w:rPr>
          <w:rFonts w:ascii="Times New Roman" w:hAnsi="Times New Roman" w:cs="Times New Roman"/>
          <w:sz w:val="24"/>
          <w:szCs w:val="24"/>
          <w:highlight w:val="yellow"/>
        </w:rPr>
        <w:t>sexo, a idade e tipo de curso</w:t>
      </w:r>
      <w:r w:rsidRPr="00C33233">
        <w:rPr>
          <w:rFonts w:ascii="Times New Roman" w:hAnsi="Times New Roman" w:cs="Times New Roman"/>
          <w:sz w:val="24"/>
          <w:szCs w:val="24"/>
        </w:rPr>
        <w:t xml:space="preserve"> que estes adolescentes estão matriculados. Portanto, é necessário investigar a seguinte questão: como esses fatores impactam no endosso dos construtos autoestima, forças pessoais, satisfação com a vida, afetos positivos e negativos? Nesse sentido, o presente estudo tem como objetivo avaliar se existem diferenças significativas entre as médias obtidas entre os grupos. Pretende-se que as informações coletadas sejam levadas em conta para a elaboração de estratégias protetivas e interventivas para o desenvolvimento saudável e próspero dos adolescentes. A autora pretende ainda abordar o tema </w:t>
      </w:r>
      <w:r w:rsidRPr="000603B5">
        <w:rPr>
          <w:rFonts w:ascii="Times New Roman" w:hAnsi="Times New Roman" w:cs="Times New Roman"/>
          <w:sz w:val="24"/>
          <w:szCs w:val="24"/>
          <w:highlight w:val="yellow"/>
        </w:rPr>
        <w:t>ensino médio x ensino técnico</w:t>
      </w:r>
      <w:r w:rsidRPr="00C33233">
        <w:rPr>
          <w:rFonts w:ascii="Times New Roman" w:hAnsi="Times New Roman" w:cs="Times New Roman"/>
          <w:sz w:val="24"/>
          <w:szCs w:val="24"/>
        </w:rPr>
        <w:t xml:space="preserve"> a partir de construtos estudados pela psicologia positiva, contribuindo para o avanço científico da área.</w:t>
      </w:r>
    </w:p>
    <w:p w14:paraId="03C430BC" w14:textId="5792154D" w:rsidR="00145DAE" w:rsidRDefault="00F30525" w:rsidP="0052007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 base na literatura as hipóteses são: as </w:t>
      </w:r>
      <w:r w:rsidR="00145DAE" w:rsidRPr="00145DAE">
        <w:rPr>
          <w:rFonts w:ascii="Times New Roman" w:hAnsi="Times New Roman" w:cs="Times New Roman"/>
          <w:bCs/>
          <w:sz w:val="24"/>
          <w:szCs w:val="24"/>
        </w:rPr>
        <w:t xml:space="preserve">meninas terão médias mais </w:t>
      </w:r>
      <w:r w:rsidR="00B02461">
        <w:rPr>
          <w:rFonts w:ascii="Times New Roman" w:hAnsi="Times New Roman" w:cs="Times New Roman"/>
          <w:bCs/>
          <w:sz w:val="24"/>
          <w:szCs w:val="24"/>
        </w:rPr>
        <w:t xml:space="preserve">altas nas </w:t>
      </w:r>
      <w:r w:rsidR="00145DAE" w:rsidRPr="00145DAE">
        <w:rPr>
          <w:rFonts w:ascii="Times New Roman" w:hAnsi="Times New Roman" w:cs="Times New Roman"/>
          <w:bCs/>
          <w:sz w:val="24"/>
          <w:szCs w:val="24"/>
        </w:rPr>
        <w:t>forças</w:t>
      </w:r>
      <w:r w:rsidR="00B02461">
        <w:rPr>
          <w:rFonts w:ascii="Times New Roman" w:hAnsi="Times New Roman" w:cs="Times New Roman"/>
          <w:bCs/>
          <w:sz w:val="24"/>
          <w:szCs w:val="24"/>
        </w:rPr>
        <w:t xml:space="preserve">: amor, apreciação ao belo, </w:t>
      </w:r>
      <w:r w:rsidR="00867F32">
        <w:rPr>
          <w:rFonts w:ascii="Times New Roman" w:hAnsi="Times New Roman" w:cs="Times New Roman"/>
          <w:bCs/>
          <w:sz w:val="24"/>
          <w:szCs w:val="24"/>
        </w:rPr>
        <w:t>gratidão e espiritualidade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E7B3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Dametto, 2017; </w:t>
      </w:r>
      <w:r w:rsidRPr="008E7B3E">
        <w:rPr>
          <w:rFonts w:ascii="Times New Roman" w:hAnsi="Times New Roman" w:cs="Times New Roman"/>
          <w:sz w:val="24"/>
          <w:szCs w:val="24"/>
        </w:rPr>
        <w:t>Ruch et al., 2014).</w:t>
      </w:r>
      <w:r w:rsidR="0052007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45DAE" w:rsidRPr="00145DAE">
        <w:rPr>
          <w:rFonts w:ascii="Times New Roman" w:hAnsi="Times New Roman" w:cs="Times New Roman"/>
          <w:bCs/>
          <w:sz w:val="24"/>
          <w:szCs w:val="24"/>
        </w:rPr>
        <w:t>Os meninos terão médias superiores de autoestima, afetos positivos e satisfação com a vida e as meninas médias superiores em afetos negativos</w:t>
      </w:r>
      <w:r w:rsidR="0052007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20077" w:rsidRPr="008E7B3E">
        <w:rPr>
          <w:rFonts w:ascii="Times New Roman" w:hAnsi="Times New Roman" w:cs="Times New Roman"/>
          <w:sz w:val="24"/>
          <w:szCs w:val="24"/>
        </w:rPr>
        <w:t>(Hutz &amp; Zanon, 2011</w:t>
      </w:r>
      <w:r w:rsidR="00520077">
        <w:rPr>
          <w:rFonts w:ascii="Times New Roman" w:hAnsi="Times New Roman" w:cs="Times New Roman"/>
          <w:sz w:val="24"/>
          <w:szCs w:val="24"/>
        </w:rPr>
        <w:t>;</w:t>
      </w:r>
      <w:r w:rsidR="00520077" w:rsidRPr="00520077">
        <w:rPr>
          <w:rFonts w:ascii="Times New Roman" w:hAnsi="Times New Roman" w:cs="Times New Roman"/>
          <w:sz w:val="24"/>
          <w:szCs w:val="24"/>
        </w:rPr>
        <w:t xml:space="preserve"> </w:t>
      </w:r>
      <w:r w:rsidR="00520077" w:rsidRPr="008E7B3E">
        <w:rPr>
          <w:rFonts w:ascii="Times New Roman" w:hAnsi="Times New Roman" w:cs="Times New Roman"/>
          <w:sz w:val="24"/>
          <w:szCs w:val="24"/>
        </w:rPr>
        <w:t>Segabinazi et al. 2012</w:t>
      </w:r>
      <w:r w:rsidR="00520077">
        <w:rPr>
          <w:rFonts w:ascii="Times New Roman" w:hAnsi="Times New Roman" w:cs="Times New Roman"/>
          <w:sz w:val="24"/>
          <w:szCs w:val="24"/>
        </w:rPr>
        <w:t xml:space="preserve">; Silva et al., </w:t>
      </w:r>
      <w:r w:rsidR="00520077" w:rsidRPr="008E7B3E">
        <w:rPr>
          <w:rFonts w:ascii="Times New Roman" w:hAnsi="Times New Roman" w:cs="Times New Roman"/>
          <w:sz w:val="24"/>
          <w:szCs w:val="24"/>
        </w:rPr>
        <w:t>2016</w:t>
      </w:r>
      <w:r w:rsidR="00520077">
        <w:rPr>
          <w:rFonts w:ascii="Times New Roman" w:hAnsi="Times New Roman" w:cs="Times New Roman"/>
          <w:sz w:val="24"/>
          <w:szCs w:val="24"/>
        </w:rPr>
        <w:t>)</w:t>
      </w:r>
      <w:r w:rsidR="00145DAE" w:rsidRPr="00145DAE">
        <w:rPr>
          <w:rFonts w:ascii="Times New Roman" w:hAnsi="Times New Roman" w:cs="Times New Roman"/>
          <w:bCs/>
          <w:sz w:val="24"/>
          <w:szCs w:val="24"/>
        </w:rPr>
        <w:t>;</w:t>
      </w:r>
      <w:r w:rsidR="002E4FA7">
        <w:rPr>
          <w:rFonts w:ascii="Times New Roman" w:hAnsi="Times New Roman" w:cs="Times New Roman"/>
          <w:bCs/>
          <w:sz w:val="24"/>
          <w:szCs w:val="24"/>
        </w:rPr>
        <w:t xml:space="preserve"> H2</w:t>
      </w:r>
      <w:r w:rsidR="00145DAE" w:rsidRPr="00145DAE">
        <w:rPr>
          <w:rFonts w:ascii="Times New Roman" w:hAnsi="Times New Roman" w:cs="Times New Roman"/>
          <w:bCs/>
          <w:sz w:val="24"/>
          <w:szCs w:val="24"/>
        </w:rPr>
        <w:t>– Espera-se encontrar diferenças entre as forças mais endossadas conforme a progressão de idade d</w:t>
      </w:r>
      <w:r>
        <w:rPr>
          <w:rFonts w:ascii="Times New Roman" w:hAnsi="Times New Roman" w:cs="Times New Roman"/>
          <w:bCs/>
          <w:sz w:val="24"/>
          <w:szCs w:val="24"/>
        </w:rPr>
        <w:t>evido a maturação cognitiva</w:t>
      </w:r>
      <w:r w:rsidR="0052007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20077">
        <w:rPr>
          <w:rFonts w:ascii="Times New Roman" w:hAnsi="Times New Roman" w:cs="Times New Roman"/>
          <w:sz w:val="24"/>
          <w:szCs w:val="24"/>
        </w:rPr>
        <w:t>(Park &amp; Peterson, 2009)</w:t>
      </w:r>
      <w:r>
        <w:rPr>
          <w:rFonts w:ascii="Times New Roman" w:hAnsi="Times New Roman" w:cs="Times New Roman"/>
          <w:bCs/>
          <w:sz w:val="24"/>
          <w:szCs w:val="24"/>
        </w:rPr>
        <w:t>;</w:t>
      </w:r>
      <w:r w:rsidR="002E4FA7">
        <w:rPr>
          <w:rFonts w:ascii="Times New Roman" w:hAnsi="Times New Roman" w:cs="Times New Roman"/>
          <w:bCs/>
          <w:sz w:val="24"/>
          <w:szCs w:val="24"/>
        </w:rPr>
        <w:t xml:space="preserve"> H3</w:t>
      </w:r>
      <w:r w:rsidR="00145DAE" w:rsidRPr="00145DAE">
        <w:rPr>
          <w:rFonts w:ascii="Times New Roman" w:hAnsi="Times New Roman" w:cs="Times New Roman"/>
          <w:bCs/>
          <w:sz w:val="24"/>
          <w:szCs w:val="24"/>
        </w:rPr>
        <w:t>– Em relação ao curso que os adolescentes estão matriculados a autora acredita que haverá diferença na média de algumas forças pessoais, como autorregulação</w:t>
      </w:r>
      <w:r w:rsidR="00495F32">
        <w:rPr>
          <w:rFonts w:ascii="Times New Roman" w:hAnsi="Times New Roman" w:cs="Times New Roman"/>
          <w:bCs/>
          <w:sz w:val="24"/>
          <w:szCs w:val="24"/>
        </w:rPr>
        <w:t xml:space="preserve"> e perseverança</w:t>
      </w:r>
      <w:r w:rsidR="00520077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520077">
        <w:rPr>
          <w:rFonts w:ascii="Times New Roman" w:eastAsia="Calibri" w:hAnsi="Times New Roman" w:cs="Times New Roman"/>
          <w:bCs/>
          <w:sz w:val="24"/>
          <w:szCs w:val="24"/>
        </w:rPr>
        <w:t xml:space="preserve">Fontes &amp; Duarte, </w:t>
      </w:r>
      <w:r w:rsidR="00520077" w:rsidRPr="00090DCD">
        <w:rPr>
          <w:rFonts w:ascii="Times New Roman" w:eastAsia="Calibri" w:hAnsi="Times New Roman" w:cs="Times New Roman"/>
          <w:bCs/>
          <w:sz w:val="24"/>
          <w:szCs w:val="24"/>
        </w:rPr>
        <w:t>2019</w:t>
      </w:r>
      <w:r w:rsidR="00520077">
        <w:rPr>
          <w:rFonts w:ascii="Times New Roman" w:eastAsia="Calibri" w:hAnsi="Times New Roman" w:cs="Times New Roman"/>
          <w:bCs/>
          <w:sz w:val="24"/>
          <w:szCs w:val="24"/>
        </w:rPr>
        <w:t>)</w:t>
      </w:r>
      <w:r w:rsidR="002E4FA7">
        <w:rPr>
          <w:rFonts w:ascii="Times New Roman" w:hAnsi="Times New Roman" w:cs="Times New Roman"/>
          <w:bCs/>
          <w:sz w:val="24"/>
          <w:szCs w:val="24"/>
        </w:rPr>
        <w:t>.</w:t>
      </w:r>
    </w:p>
    <w:p w14:paraId="260A56F1" w14:textId="476369FB" w:rsidR="00145DAE" w:rsidRPr="008E7B3E" w:rsidRDefault="00F30525" w:rsidP="0052007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Para </w:t>
      </w:r>
      <w:r w:rsidR="00520077">
        <w:rPr>
          <w:rFonts w:ascii="Times New Roman" w:hAnsi="Times New Roman" w:cs="Times New Roman"/>
          <w:bCs/>
          <w:sz w:val="24"/>
          <w:szCs w:val="24"/>
        </w:rPr>
        <w:t>tal o</w:t>
      </w:r>
      <w:r w:rsidR="00495F32">
        <w:rPr>
          <w:rFonts w:ascii="Times New Roman" w:hAnsi="Times New Roman" w:cs="Times New Roman"/>
          <w:bCs/>
          <w:sz w:val="24"/>
          <w:szCs w:val="24"/>
        </w:rPr>
        <w:t xml:space="preserve"> desenho do estudo foi</w:t>
      </w:r>
      <w:r w:rsidR="0042462D">
        <w:rPr>
          <w:rFonts w:ascii="Times New Roman" w:hAnsi="Times New Roman" w:cs="Times New Roman"/>
          <w:bCs/>
          <w:sz w:val="24"/>
          <w:szCs w:val="24"/>
        </w:rPr>
        <w:t xml:space="preserve"> quantitativo com</w:t>
      </w:r>
      <w:r w:rsidR="00495F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2462D">
        <w:rPr>
          <w:rFonts w:ascii="Times New Roman" w:hAnsi="Times New Roman" w:cs="Times New Roman"/>
          <w:bCs/>
          <w:sz w:val="24"/>
          <w:szCs w:val="24"/>
        </w:rPr>
        <w:t xml:space="preserve">corte </w:t>
      </w:r>
      <w:r w:rsidR="00495F32">
        <w:rPr>
          <w:rFonts w:ascii="Times New Roman" w:hAnsi="Times New Roman" w:cs="Times New Roman"/>
          <w:bCs/>
          <w:sz w:val="24"/>
          <w:szCs w:val="24"/>
        </w:rPr>
        <w:t xml:space="preserve">transversal, </w:t>
      </w:r>
      <w:r w:rsidR="0042462D">
        <w:rPr>
          <w:rFonts w:ascii="Times New Roman" w:hAnsi="Times New Roman" w:cs="Times New Roman"/>
          <w:bCs/>
          <w:sz w:val="24"/>
          <w:szCs w:val="24"/>
        </w:rPr>
        <w:t>realizado de forma</w:t>
      </w:r>
      <w:r w:rsidR="00495F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95F32" w:rsidRPr="00625BFE">
        <w:rPr>
          <w:rFonts w:ascii="Times New Roman" w:hAnsi="Times New Roman" w:cs="Times New Roman"/>
          <w:bCs/>
          <w:i/>
          <w:iCs/>
          <w:sz w:val="24"/>
          <w:szCs w:val="24"/>
        </w:rPr>
        <w:t>online</w:t>
      </w:r>
      <w:r w:rsidR="00B301A2">
        <w:rPr>
          <w:rFonts w:ascii="Times New Roman" w:hAnsi="Times New Roman" w:cs="Times New Roman"/>
          <w:bCs/>
          <w:sz w:val="24"/>
          <w:szCs w:val="24"/>
        </w:rPr>
        <w:t>,</w:t>
      </w:r>
      <w:r w:rsidR="00495F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2462D">
        <w:rPr>
          <w:rFonts w:ascii="Times New Roman" w:hAnsi="Times New Roman" w:cs="Times New Roman"/>
          <w:bCs/>
          <w:sz w:val="24"/>
          <w:szCs w:val="24"/>
        </w:rPr>
        <w:t>por meio</w:t>
      </w:r>
      <w:r w:rsidR="00495F32" w:rsidRPr="002E4FA7">
        <w:rPr>
          <w:rFonts w:ascii="Times New Roman" w:hAnsi="Times New Roman" w:cs="Times New Roman"/>
          <w:bCs/>
          <w:sz w:val="24"/>
          <w:szCs w:val="24"/>
        </w:rPr>
        <w:t xml:space="preserve"> da plataforma </w:t>
      </w:r>
      <w:r w:rsidR="0042462D">
        <w:rPr>
          <w:rFonts w:ascii="Times New Roman" w:hAnsi="Times New Roman" w:cs="Times New Roman"/>
          <w:bCs/>
          <w:sz w:val="24"/>
          <w:szCs w:val="24"/>
        </w:rPr>
        <w:t>G</w:t>
      </w:r>
      <w:r w:rsidR="00495F32" w:rsidRPr="002E4FA7">
        <w:rPr>
          <w:rFonts w:ascii="Times New Roman" w:hAnsi="Times New Roman" w:cs="Times New Roman"/>
          <w:bCs/>
          <w:sz w:val="24"/>
          <w:szCs w:val="24"/>
        </w:rPr>
        <w:t xml:space="preserve">oogle </w:t>
      </w:r>
      <w:r w:rsidR="0042462D" w:rsidRPr="00625BFE">
        <w:rPr>
          <w:rFonts w:ascii="Times New Roman" w:hAnsi="Times New Roman" w:cs="Times New Roman"/>
          <w:bCs/>
          <w:i/>
          <w:iCs/>
          <w:sz w:val="24"/>
          <w:szCs w:val="24"/>
        </w:rPr>
        <w:t>F</w:t>
      </w:r>
      <w:r w:rsidR="00495F32" w:rsidRPr="00625BFE">
        <w:rPr>
          <w:rFonts w:ascii="Times New Roman" w:hAnsi="Times New Roman" w:cs="Times New Roman"/>
          <w:bCs/>
          <w:i/>
          <w:iCs/>
          <w:sz w:val="24"/>
          <w:szCs w:val="24"/>
        </w:rPr>
        <w:t>orms</w:t>
      </w:r>
      <w:r w:rsidR="00495F32" w:rsidRPr="002E4FA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2E4FA7" w:rsidRPr="002E4FA7">
        <w:rPr>
          <w:rFonts w:ascii="Times New Roman" w:hAnsi="Times New Roman" w:cs="Times New Roman"/>
          <w:bCs/>
          <w:sz w:val="24"/>
          <w:szCs w:val="24"/>
        </w:rPr>
        <w:t>A amostra contou com 316 jovens</w:t>
      </w:r>
      <w:r w:rsidR="0042462D">
        <w:rPr>
          <w:rFonts w:ascii="Times New Roman" w:hAnsi="Times New Roman" w:cs="Times New Roman"/>
          <w:bCs/>
          <w:sz w:val="24"/>
          <w:szCs w:val="24"/>
        </w:rPr>
        <w:t xml:space="preserve"> com idades</w:t>
      </w:r>
      <w:r w:rsidR="002E4FA7" w:rsidRPr="002E4FA7">
        <w:rPr>
          <w:rFonts w:ascii="Times New Roman" w:hAnsi="Times New Roman" w:cs="Times New Roman"/>
          <w:bCs/>
          <w:sz w:val="24"/>
          <w:szCs w:val="24"/>
        </w:rPr>
        <w:t xml:space="preserve"> entre</w:t>
      </w:r>
      <w:r w:rsidR="00495F32" w:rsidRPr="002E4FA7">
        <w:rPr>
          <w:rFonts w:ascii="Times New Roman" w:hAnsi="Times New Roman" w:cs="Times New Roman"/>
          <w:bCs/>
          <w:sz w:val="24"/>
          <w:szCs w:val="24"/>
        </w:rPr>
        <w:t xml:space="preserve"> 15 e 19 anos</w:t>
      </w:r>
      <w:r w:rsidR="002E4FA7" w:rsidRPr="002E4FA7">
        <w:rPr>
          <w:rFonts w:ascii="Times New Roman" w:hAnsi="Times New Roman" w:cs="Times New Roman"/>
          <w:bCs/>
          <w:sz w:val="24"/>
          <w:szCs w:val="24"/>
        </w:rPr>
        <w:t xml:space="preserve"> que responderam um quest</w:t>
      </w:r>
      <w:r w:rsidR="002E4FA7">
        <w:rPr>
          <w:rFonts w:ascii="Times New Roman" w:hAnsi="Times New Roman" w:cs="Times New Roman"/>
          <w:bCs/>
          <w:sz w:val="24"/>
          <w:szCs w:val="24"/>
        </w:rPr>
        <w:t>ionário sociodemográfico</w:t>
      </w:r>
      <w:r w:rsidR="002E4FA7" w:rsidRPr="002E4FA7">
        <w:rPr>
          <w:rFonts w:ascii="Times New Roman" w:hAnsi="Times New Roman" w:cs="Times New Roman"/>
          <w:bCs/>
          <w:sz w:val="24"/>
          <w:szCs w:val="24"/>
        </w:rPr>
        <w:t xml:space="preserve">, a </w:t>
      </w:r>
      <w:r w:rsidR="00495F32" w:rsidRPr="002E4FA7">
        <w:rPr>
          <w:rFonts w:ascii="Times New Roman" w:hAnsi="Times New Roman" w:cs="Times New Roman"/>
          <w:bCs/>
          <w:sz w:val="24"/>
          <w:szCs w:val="24"/>
        </w:rPr>
        <w:t>Escala de Forças de Ca</w:t>
      </w:r>
      <w:r w:rsidR="002E4FA7" w:rsidRPr="002E4FA7">
        <w:rPr>
          <w:rFonts w:ascii="Times New Roman" w:hAnsi="Times New Roman" w:cs="Times New Roman"/>
          <w:bCs/>
          <w:sz w:val="24"/>
          <w:szCs w:val="24"/>
        </w:rPr>
        <w:t xml:space="preserve">ráter para Adolescentes - EFC-A, a </w:t>
      </w:r>
      <w:r w:rsidR="00495F32" w:rsidRPr="002E4FA7">
        <w:rPr>
          <w:rFonts w:ascii="Times New Roman" w:hAnsi="Times New Roman" w:cs="Times New Roman"/>
          <w:bCs/>
          <w:sz w:val="24"/>
          <w:szCs w:val="24"/>
        </w:rPr>
        <w:t xml:space="preserve">Escala Global de </w:t>
      </w:r>
      <w:r w:rsidR="002E4FA7" w:rsidRPr="002E4FA7">
        <w:rPr>
          <w:rFonts w:ascii="Times New Roman" w:hAnsi="Times New Roman" w:cs="Times New Roman"/>
          <w:bCs/>
          <w:sz w:val="24"/>
          <w:szCs w:val="24"/>
        </w:rPr>
        <w:t>Satisfação</w:t>
      </w:r>
      <w:r w:rsidR="00495F32" w:rsidRPr="002E4FA7">
        <w:rPr>
          <w:rFonts w:ascii="Times New Roman" w:hAnsi="Times New Roman" w:cs="Times New Roman"/>
          <w:bCs/>
          <w:sz w:val="24"/>
          <w:szCs w:val="24"/>
        </w:rPr>
        <w:t xml:space="preserve"> de Vi</w:t>
      </w:r>
      <w:r w:rsidR="002E4FA7" w:rsidRPr="002E4FA7">
        <w:rPr>
          <w:rFonts w:ascii="Times New Roman" w:hAnsi="Times New Roman" w:cs="Times New Roman"/>
          <w:bCs/>
          <w:sz w:val="24"/>
          <w:szCs w:val="24"/>
        </w:rPr>
        <w:t xml:space="preserve">da para Adolescentes - EGSV – A, a </w:t>
      </w:r>
      <w:r w:rsidR="00495F32" w:rsidRPr="002E4FA7">
        <w:rPr>
          <w:rFonts w:ascii="Times New Roman" w:hAnsi="Times New Roman" w:cs="Times New Roman"/>
          <w:bCs/>
          <w:sz w:val="24"/>
          <w:szCs w:val="24"/>
        </w:rPr>
        <w:t xml:space="preserve">Escala de Afetos Positivos e Afetos Negativos para Adolescentes - EAPN – A </w:t>
      </w:r>
      <w:r w:rsidR="002E4FA7" w:rsidRPr="002E4FA7">
        <w:rPr>
          <w:rFonts w:ascii="Times New Roman" w:hAnsi="Times New Roman" w:cs="Times New Roman"/>
          <w:bCs/>
          <w:sz w:val="24"/>
          <w:szCs w:val="24"/>
        </w:rPr>
        <w:t xml:space="preserve">e a </w:t>
      </w:r>
      <w:r w:rsidR="00495F32" w:rsidRPr="002E4FA7">
        <w:rPr>
          <w:rFonts w:ascii="Times New Roman" w:hAnsi="Times New Roman" w:cs="Times New Roman"/>
          <w:bCs/>
          <w:sz w:val="24"/>
          <w:szCs w:val="24"/>
        </w:rPr>
        <w:t>Es</w:t>
      </w:r>
      <w:r w:rsidR="002E4FA7">
        <w:rPr>
          <w:rFonts w:ascii="Times New Roman" w:hAnsi="Times New Roman" w:cs="Times New Roman"/>
          <w:bCs/>
          <w:sz w:val="24"/>
          <w:szCs w:val="24"/>
        </w:rPr>
        <w:t>cala de Autoestima de Rosenberg</w:t>
      </w:r>
      <w:r w:rsidR="0042462D">
        <w:rPr>
          <w:rFonts w:ascii="Times New Roman" w:hAnsi="Times New Roman" w:cs="Times New Roman"/>
          <w:bCs/>
          <w:sz w:val="24"/>
          <w:szCs w:val="24"/>
        </w:rPr>
        <w:t>, na respectiva ordem</w:t>
      </w:r>
      <w:r w:rsidR="002E4FA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495F32" w:rsidRPr="00495F32">
        <w:rPr>
          <w:rFonts w:ascii="Times New Roman" w:hAnsi="Times New Roman" w:cs="Times New Roman"/>
          <w:bCs/>
          <w:sz w:val="24"/>
          <w:szCs w:val="24"/>
        </w:rPr>
        <w:t xml:space="preserve">A fim de encontrar os objetivos propostos por esta pesquisa, </w:t>
      </w:r>
      <w:r w:rsidR="002E4FA7">
        <w:rPr>
          <w:rFonts w:ascii="Times New Roman" w:hAnsi="Times New Roman" w:cs="Times New Roman"/>
          <w:bCs/>
          <w:sz w:val="24"/>
          <w:szCs w:val="24"/>
        </w:rPr>
        <w:t xml:space="preserve">utilizou-se o programa de estatística SPSS: </w:t>
      </w:r>
      <w:r w:rsidR="00495F32" w:rsidRPr="00495F32">
        <w:rPr>
          <w:rFonts w:ascii="Times New Roman" w:hAnsi="Times New Roman" w:cs="Times New Roman"/>
          <w:bCs/>
          <w:sz w:val="24"/>
          <w:szCs w:val="24"/>
        </w:rPr>
        <w:t>test</w:t>
      </w:r>
      <w:r w:rsidR="0042462D">
        <w:rPr>
          <w:rFonts w:ascii="Times New Roman" w:hAnsi="Times New Roman" w:cs="Times New Roman"/>
          <w:bCs/>
          <w:sz w:val="24"/>
          <w:szCs w:val="24"/>
        </w:rPr>
        <w:t>e</w:t>
      </w:r>
      <w:r w:rsidR="00495F32" w:rsidRPr="00495F32">
        <w:rPr>
          <w:rFonts w:ascii="Times New Roman" w:hAnsi="Times New Roman" w:cs="Times New Roman"/>
          <w:bCs/>
          <w:sz w:val="24"/>
          <w:szCs w:val="24"/>
        </w:rPr>
        <w:t xml:space="preserve"> t para avaliar se houve diferença entre os sexos e os cursos frequentados e o teste de invariância ANOVA para medir eventuais diferenças nas idade e os construtos estudados.</w:t>
      </w:r>
    </w:p>
    <w:p w14:paraId="75B618B0" w14:textId="77777777" w:rsidR="008E7B3E" w:rsidRPr="008E7B3E" w:rsidRDefault="008E7B3E" w:rsidP="008E7B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E7B3E" w:rsidRPr="008E7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APAULA">
    <w15:presenceInfo w15:providerId="None" w15:userId="ANAPAU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F1C"/>
    <w:rsid w:val="000603B5"/>
    <w:rsid w:val="0014502A"/>
    <w:rsid w:val="00145DAE"/>
    <w:rsid w:val="002346C7"/>
    <w:rsid w:val="002B386C"/>
    <w:rsid w:val="002C0EB0"/>
    <w:rsid w:val="002E4FA7"/>
    <w:rsid w:val="00320D9C"/>
    <w:rsid w:val="003C0165"/>
    <w:rsid w:val="003F493B"/>
    <w:rsid w:val="0042462D"/>
    <w:rsid w:val="00495F32"/>
    <w:rsid w:val="00520077"/>
    <w:rsid w:val="00570FE2"/>
    <w:rsid w:val="005F0F1C"/>
    <w:rsid w:val="00611B31"/>
    <w:rsid w:val="00625BFE"/>
    <w:rsid w:val="00711937"/>
    <w:rsid w:val="0079161A"/>
    <w:rsid w:val="007B4021"/>
    <w:rsid w:val="007D7361"/>
    <w:rsid w:val="007F6485"/>
    <w:rsid w:val="00867F32"/>
    <w:rsid w:val="00894ADF"/>
    <w:rsid w:val="008E7B3E"/>
    <w:rsid w:val="00933B8F"/>
    <w:rsid w:val="00B02461"/>
    <w:rsid w:val="00B22191"/>
    <w:rsid w:val="00B301A2"/>
    <w:rsid w:val="00C33233"/>
    <w:rsid w:val="00C4006B"/>
    <w:rsid w:val="00C46087"/>
    <w:rsid w:val="00DC424C"/>
    <w:rsid w:val="00F30525"/>
    <w:rsid w:val="00F8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92E058"/>
  <w15:chartTrackingRefBased/>
  <w15:docId w15:val="{BD55474A-B7B2-4C79-9FDB-B2E8946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2346C7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2346C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346C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346C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46C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46C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4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40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548</Words>
  <Characters>2964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ANAPAULA</dc:creator>
  <cp:keywords/>
  <dc:description/>
  <cp:lastModifiedBy>Ricardo Primi</cp:lastModifiedBy>
  <cp:revision>3</cp:revision>
  <cp:lastPrinted>2022-09-05T14:07:00Z</cp:lastPrinted>
  <dcterms:created xsi:type="dcterms:W3CDTF">2022-09-06T13:15:00Z</dcterms:created>
  <dcterms:modified xsi:type="dcterms:W3CDTF">2022-09-06T13:48:00Z</dcterms:modified>
</cp:coreProperties>
</file>